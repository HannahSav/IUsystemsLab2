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88.00000000000006" w:lineRule="auto"/>
        <w:ind w:left="3320" w:right="3300" w:firstLine="0"/>
        <w:jc w:val="center"/>
        <w:rPr/>
      </w:pPr>
      <w:r w:rsidDel="00000000" w:rsidR="00000000" w:rsidRPr="00000000">
        <w:rPr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Информационно-управляющие системы</w:t>
      </w:r>
    </w:p>
    <w:p w:rsidR="00000000" w:rsidDel="00000000" w:rsidP="00000000" w:rsidRDefault="00000000" w:rsidRPr="00000000" w14:paraId="00000005">
      <w:pPr>
        <w:ind w:left="500" w:right="4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 Т Ч Е Т</w:t>
      </w:r>
    </w:p>
    <w:p w:rsidR="00000000" w:rsidDel="00000000" w:rsidP="00000000" w:rsidRDefault="00000000" w:rsidRPr="00000000" w14:paraId="00000006">
      <w:pPr>
        <w:spacing w:before="60" w:lineRule="auto"/>
        <w:ind w:left="500" w:right="4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1</w:t>
      </w:r>
    </w:p>
    <w:p w:rsidR="00000000" w:rsidDel="00000000" w:rsidP="00000000" w:rsidRDefault="00000000" w:rsidRPr="00000000" w14:paraId="00000007">
      <w:pPr>
        <w:spacing w:before="60" w:line="288.00000000000006" w:lineRule="auto"/>
        <w:ind w:left="520" w:right="48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Интерфейсы ввода.вывода общего назначения (GPIO)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Группа Р33301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Вариант 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79.19999999999993" w:lineRule="auto"/>
        <w:ind w:right="55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Савон Г.К.</w:t>
      </w:r>
    </w:p>
    <w:p w:rsidR="00000000" w:rsidDel="00000000" w:rsidP="00000000" w:rsidRDefault="00000000" w:rsidRPr="00000000" w14:paraId="00000015">
      <w:pPr>
        <w:spacing w:after="240" w:before="240" w:line="379.19999999999993" w:lineRule="auto"/>
        <w:ind w:right="55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Ключев А.О.</w:t>
      </w:r>
    </w:p>
    <w:p w:rsidR="00000000" w:rsidDel="00000000" w:rsidP="00000000" w:rsidRDefault="00000000" w:rsidRPr="00000000" w14:paraId="00000016">
      <w:pPr>
        <w:ind w:left="520" w:right="48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520" w:right="48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520" w:right="48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520" w:right="480"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Санкт-Петербург, 2022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ns w:author="Anonymous" w:id="5" w:date="2022-02-21T07:41:12Z"/>
          <w:rFonts w:ascii="Times New Roman" w:cs="Times New Roman" w:eastAsia="Times New Roman" w:hAnsi="Times New Roman"/>
          <w:sz w:val="28"/>
          <w:szCs w:val="28"/>
        </w:rPr>
      </w:pPr>
      <w:ins w:author="Anonymous" w:id="0" w:date="2022-02-21T07:41:15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По</w:t>
        </w:r>
      </w:ins>
      <w:ins w:author="Anonymous" w:id="1" w:date="2022-02-21T07:41:16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соби</w:t>
        </w:r>
      </w:ins>
      <w:ins w:author="Anonymous" w:id="2" w:date="2022-02-21T07:41:1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е:</w:t>
        </w:r>
      </w:ins>
      <w:ins w:author="Anonymous" w:id="3" w:date="2022-02-21T07:41:26Z"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"https://github.com/lmtspbru/SDK-1.1M"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 </w:t>
        </w:r>
        <w:r w:rsidDel="00000000" w:rsidR="00000000" w:rsidRPr="00000000">
          <w:fldChar w:fldCharType="end"/>
        </w:r>
      </w:ins>
      <w:ins w:author="Anonymous" w:id="2" w:date="2022-02-21T07:41:19Z"/>
      <w:ins w:author="Anonymous" w:id="4" w:date="2022-02-21T07:41:21Z"/>
      <w:ins w:author="Anonymous" w:id="3" w:date="2022-02-21T07:41:26Z"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"https://github.com/lmtspbru/SDK-1.1M"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https://github.com/lmtspbru/SDK-1.1M</w:t>
        </w:r>
        <w:r w:rsidDel="00000000" w:rsidR="00000000" w:rsidRPr="00000000">
          <w:fldChar w:fldCharType="end"/>
        </w:r>
      </w:ins>
      <w:ins w:author="Anonymous" w:id="4" w:date="2022-02-21T07:41:21Z"/>
      <w:ins w:author="Anonymous" w:id="5" w:date="2022-02-21T07:41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Разработать и реализовать драйверы GPIO (управление светодиодными индикаторами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обработка нажатий кнопки контроллера SDK-1.1М). Написать программу с использованием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разработанных драйверов по алгоритму, соответствующему варианту задания.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Вариант 1.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Сымитировать работу светофора пешеходного перехода. В режиме по умолчанию светофор переключает цвета в следующем режиме: зелёный-мигающий зелёный-жёлтый-красный зелёный…, при этом период красного значительно больше. При нажатии кнопки происходит переключение с красного на зелёный, но два включения «зелёных» не могут идти сразу друг за другом – между ними должен быть период, больше или равный ¼ периода красного.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8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/*горит зеленый*/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HAL_GPIO_TogglePin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HAL_Delay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/*мигает зеленый*/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HAL_GPIO_TogglePin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HAL_Delay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/*горит оранжевый*/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HAL_GPIO_TogglePin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HAL_Delay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HAL_GPIO_TogglePin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/*горит красный*/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HAL_GPIO_TogglePin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/*ждем до нажатия кнопки или до окончания времени красного*/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HAL_GPIO_ReadPin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GPIO_PIN_RESET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HAL_Delay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/*если красный горел недостаточно долго, то пусть еще погорит*/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HAL_Delay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HAL_GPIO_TogglePin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/*горит оранжевый*/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HAL_GPIO_TogglePin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HAL_Delay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HAL_GPIO_TogglePin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GPIOD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GPIO_PIN_14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При выполнении данной лабораторной работы я ознакомилась со стендом SDK-1.1M, а также с ПО для работы с ним. Также научилась управлять светодиодами стенда при помощи этого ПО и вспоминала, как работает светофор.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А еще на своем примере поняла, как же все-таки грустно обрабатывать нажатие кнопки не по прерыванию, а в цикле….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